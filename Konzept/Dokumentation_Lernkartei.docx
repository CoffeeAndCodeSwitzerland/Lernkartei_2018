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F0B" w:rsidRDefault="00127F0B" w:rsidP="00127F0B">
      <w:pPr>
        <w:rPr>
          <w:sz w:val="64"/>
          <w:szCs w:val="64"/>
        </w:rPr>
      </w:pPr>
      <w:r>
        <w:rPr>
          <w:sz w:val="64"/>
          <w:szCs w:val="64"/>
        </w:rPr>
        <w:t>Dokumentation Lernkartei</w:t>
      </w:r>
    </w:p>
    <w:p w:rsidR="00127F0B" w:rsidRDefault="00127F0B" w:rsidP="00127F0B">
      <w:pPr>
        <w:rPr>
          <w:szCs w:val="24"/>
        </w:rPr>
      </w:pPr>
      <w:r>
        <w:rPr>
          <w:szCs w:val="24"/>
        </w:rPr>
        <w:t xml:space="preserve">Die Lernkartei ist ein Hilfsmittel zum systematischen Lernen. Es wird auf der Vorderseite </w:t>
      </w:r>
      <w:ins w:id="0" w:author="WISS" w:date="2016-03-31T09:28:00Z">
        <w:r w:rsidR="00FD3B28">
          <w:rPr>
            <w:szCs w:val="24"/>
          </w:rPr>
          <w:t xml:space="preserve">einer Karte </w:t>
        </w:r>
      </w:ins>
      <w:r>
        <w:rPr>
          <w:szCs w:val="24"/>
        </w:rPr>
        <w:t>eine Frage aufgeschrieben und auf der Rückseite die Antwort.</w:t>
      </w:r>
    </w:p>
    <w:p w:rsidR="00127F0B" w:rsidRDefault="00127F0B" w:rsidP="00127F0B">
      <w:pPr>
        <w:rPr>
          <w:ins w:id="1" w:author="WISS" w:date="2016-03-31T09:30:00Z"/>
          <w:szCs w:val="24"/>
        </w:rPr>
      </w:pPr>
      <w:r>
        <w:rPr>
          <w:szCs w:val="24"/>
        </w:rPr>
        <w:t xml:space="preserve">Es wird täglich gelernt um das gelernte nicht zu vergessen, denn die </w:t>
      </w:r>
      <w:ins w:id="2" w:author="WISS" w:date="2016-03-31T09:30:00Z">
        <w:r w:rsidR="00FD3B28">
          <w:rPr>
            <w:szCs w:val="24"/>
          </w:rPr>
          <w:t xml:space="preserve">Wiederholung </w:t>
        </w:r>
      </w:ins>
      <w:del w:id="3" w:author="Schor David" w:date="2016-03-31T10:19:00Z">
        <w:r w:rsidDel="007E6D58">
          <w:rPr>
            <w:szCs w:val="24"/>
          </w:rPr>
          <w:delText xml:space="preserve">Regelmässigkeit </w:delText>
        </w:r>
      </w:del>
      <w:r>
        <w:rPr>
          <w:szCs w:val="24"/>
        </w:rPr>
        <w:t>ist dabei sehr wichtig.</w:t>
      </w:r>
    </w:p>
    <w:p w:rsidR="00FD3B28" w:rsidRDefault="00FD3B28" w:rsidP="00127F0B">
      <w:pPr>
        <w:rPr>
          <w:ins w:id="4" w:author="Schor David" w:date="2016-03-31T10:25:00Z"/>
          <w:szCs w:val="24"/>
        </w:rPr>
      </w:pPr>
      <w:ins w:id="5" w:author="WISS" w:date="2016-03-31T09:30:00Z">
        <w:del w:id="6" w:author="Schor David" w:date="2016-03-31T10:27:00Z">
          <w:r w:rsidDel="00B509AE">
            <w:rPr>
              <w:szCs w:val="24"/>
            </w:rPr>
            <w:delText>Vorgehen in eine</w:delText>
          </w:r>
        </w:del>
        <w:del w:id="7" w:author="Schor David" w:date="2016-03-31T10:20:00Z">
          <w:r w:rsidDel="007E6D58">
            <w:rPr>
              <w:szCs w:val="24"/>
            </w:rPr>
            <w:delText>r</w:delText>
          </w:r>
        </w:del>
        <w:del w:id="8" w:author="Schor David" w:date="2016-03-31T10:27:00Z">
          <w:r w:rsidDel="00B509AE">
            <w:rPr>
              <w:szCs w:val="24"/>
            </w:rPr>
            <w:delText xml:space="preserve"> </w:delText>
          </w:r>
        </w:del>
      </w:ins>
      <w:ins w:id="9" w:author="WISS" w:date="2016-03-31T09:31:00Z">
        <w:del w:id="10" w:author="Schor David" w:date="2016-03-31T10:27:00Z">
          <w:r w:rsidDel="00B509AE">
            <w:rPr>
              <w:szCs w:val="24"/>
            </w:rPr>
            <w:delText>„</w:delText>
          </w:r>
        </w:del>
      </w:ins>
      <w:ins w:id="11" w:author="WISS" w:date="2016-03-31T09:30:00Z">
        <w:del w:id="12" w:author="Schor David" w:date="2016-03-31T10:27:00Z">
          <w:r w:rsidDel="00B509AE">
            <w:rPr>
              <w:szCs w:val="24"/>
            </w:rPr>
            <w:delText>Lerntermin</w:delText>
          </w:r>
        </w:del>
      </w:ins>
      <w:ins w:id="13" w:author="WISS" w:date="2016-03-31T09:31:00Z">
        <w:del w:id="14" w:author="Schor David" w:date="2016-03-31T10:27:00Z">
          <w:r w:rsidDel="00B509AE">
            <w:rPr>
              <w:szCs w:val="24"/>
            </w:rPr>
            <w:delText>“</w:delText>
          </w:r>
        </w:del>
      </w:ins>
      <w:ins w:id="15" w:author="WISS" w:date="2016-03-31T09:30:00Z">
        <w:del w:id="16" w:author="Schor David" w:date="2016-03-31T10:27:00Z">
          <w:r w:rsidDel="00B509AE">
            <w:rPr>
              <w:szCs w:val="24"/>
            </w:rPr>
            <w:delText>:</w:delText>
          </w:r>
        </w:del>
      </w:ins>
      <w:ins w:id="17" w:author="Schor David" w:date="2016-03-31T10:27:00Z">
        <w:r w:rsidR="00B509AE">
          <w:rPr>
            <w:szCs w:val="24"/>
          </w:rPr>
          <w:t>Die Systematik der Lernkartei funktioniert folgend:</w:t>
        </w:r>
      </w:ins>
    </w:p>
    <w:p w:rsidR="007E6D58" w:rsidRPr="00B509AE" w:rsidRDefault="007E6D58" w:rsidP="007E6D58">
      <w:pPr>
        <w:pStyle w:val="Listenabsatz"/>
        <w:numPr>
          <w:ilvl w:val="0"/>
          <w:numId w:val="4"/>
        </w:numPr>
        <w:rPr>
          <w:szCs w:val="24"/>
        </w:rPr>
        <w:pPrChange w:id="18" w:author="Schor David" w:date="2016-03-31T10:25:00Z">
          <w:pPr/>
        </w:pPrChange>
      </w:pPr>
      <w:ins w:id="19" w:author="Schor David" w:date="2016-03-31T10:25:00Z">
        <w:r w:rsidRPr="00B509AE">
          <w:rPr>
            <w:szCs w:val="24"/>
          </w:rPr>
          <w:t>Alle beschrifteten Zettel kommen in das erste Fach</w:t>
        </w:r>
      </w:ins>
    </w:p>
    <w:p w:rsidR="00127F0B" w:rsidRPr="00695319" w:rsidRDefault="00127F0B" w:rsidP="007E6D58">
      <w:pPr>
        <w:pStyle w:val="Listenabsatz"/>
        <w:numPr>
          <w:ilvl w:val="0"/>
          <w:numId w:val="4"/>
        </w:numPr>
        <w:rPr>
          <w:szCs w:val="24"/>
        </w:rPr>
        <w:pPrChange w:id="20" w:author="Schor David" w:date="2016-03-31T10:25:00Z">
          <w:pPr>
            <w:pStyle w:val="Listenabsatz"/>
            <w:numPr>
              <w:numId w:val="2"/>
            </w:numPr>
            <w:ind w:hanging="360"/>
          </w:pPr>
        </w:pPrChange>
      </w:pPr>
      <w:r w:rsidRPr="003521A1">
        <w:rPr>
          <w:szCs w:val="24"/>
        </w:rPr>
        <w:t xml:space="preserve">Einen Zettel </w:t>
      </w:r>
      <w:ins w:id="21" w:author="WISS" w:date="2016-03-31T09:31:00Z">
        <w:r w:rsidR="00FD3B28" w:rsidRPr="003521A1">
          <w:rPr>
            <w:szCs w:val="24"/>
          </w:rPr>
          <w:t>aus</w:t>
        </w:r>
      </w:ins>
      <w:ins w:id="22" w:author="Schor David" w:date="2016-03-31T10:44:00Z">
        <w:r w:rsidR="00036A32">
          <w:rPr>
            <w:szCs w:val="24"/>
          </w:rPr>
          <w:t xml:space="preserve"> </w:t>
        </w:r>
      </w:ins>
      <w:ins w:id="23" w:author="WISS" w:date="2016-03-31T09:31:00Z">
        <w:del w:id="24" w:author="Schor David" w:date="2016-03-31T10:44:00Z">
          <w:r w:rsidR="00FD3B28" w:rsidRPr="003521A1" w:rsidDel="00036A32">
            <w:rPr>
              <w:szCs w:val="24"/>
            </w:rPr>
            <w:delText xml:space="preserve"> der </w:delText>
          </w:r>
        </w:del>
        <w:r w:rsidR="00FD3B28" w:rsidRPr="003521A1">
          <w:rPr>
            <w:szCs w:val="24"/>
          </w:rPr>
          <w:t xml:space="preserve">dem </w:t>
        </w:r>
        <w:del w:id="25" w:author="Schor David" w:date="2016-03-31T10:28:00Z">
          <w:r w:rsidR="00FD3B28" w:rsidRPr="00036A32" w:rsidDel="00EA2418">
            <w:rPr>
              <w:b/>
              <w:szCs w:val="24"/>
              <w:rPrChange w:id="26" w:author="Schor David" w:date="2016-03-31T10:44:00Z">
                <w:rPr>
                  <w:szCs w:val="24"/>
                </w:rPr>
              </w:rPrChange>
            </w:rPr>
            <w:delText>Lerntermin (Kasten)</w:delText>
          </w:r>
        </w:del>
      </w:ins>
      <w:ins w:id="27" w:author="Schor David" w:date="2016-03-31T10:44:00Z">
        <w:r w:rsidR="00036A32" w:rsidRPr="00036A32">
          <w:rPr>
            <w:b/>
            <w:szCs w:val="24"/>
            <w:rPrChange w:id="28" w:author="Schor David" w:date="2016-03-31T10:44:00Z">
              <w:rPr>
                <w:szCs w:val="24"/>
              </w:rPr>
            </w:rPrChange>
          </w:rPr>
          <w:t>ersten</w:t>
        </w:r>
        <w:r w:rsidR="00036A32">
          <w:rPr>
            <w:szCs w:val="24"/>
          </w:rPr>
          <w:t xml:space="preserve"> Fach</w:t>
        </w:r>
      </w:ins>
      <w:ins w:id="29" w:author="WISS" w:date="2016-03-31T09:31:00Z">
        <w:r w:rsidR="00FD3B28" w:rsidRPr="003521A1">
          <w:rPr>
            <w:szCs w:val="24"/>
          </w:rPr>
          <w:t xml:space="preserve"> </w:t>
        </w:r>
        <w:del w:id="30" w:author="Schor David" w:date="2016-03-31T10:26:00Z">
          <w:r w:rsidR="00FD3B28" w:rsidRPr="003521A1" w:rsidDel="007E6D58">
            <w:rPr>
              <w:szCs w:val="24"/>
            </w:rPr>
            <w:delText xml:space="preserve">zugeordneten </w:delText>
          </w:r>
        </w:del>
        <w:del w:id="31" w:author="Schor David" w:date="2016-03-31T10:22:00Z">
          <w:r w:rsidR="00FD3B28" w:rsidRPr="003521A1" w:rsidDel="007E6D58">
            <w:rPr>
              <w:szCs w:val="24"/>
            </w:rPr>
            <w:delText>Kiste</w:delText>
          </w:r>
        </w:del>
        <w:del w:id="32" w:author="Schor David" w:date="2016-03-31T10:26:00Z">
          <w:r w:rsidR="00FD3B28" w:rsidRPr="003521A1" w:rsidDel="007E6D58">
            <w:rPr>
              <w:szCs w:val="24"/>
            </w:rPr>
            <w:delText xml:space="preserve"> </w:delText>
          </w:r>
        </w:del>
      </w:ins>
      <w:r w:rsidRPr="00695319">
        <w:rPr>
          <w:szCs w:val="24"/>
        </w:rPr>
        <w:t>nehmen</w:t>
      </w:r>
    </w:p>
    <w:p w:rsidR="00127F0B" w:rsidRPr="007E6D58" w:rsidRDefault="00127F0B" w:rsidP="007E6D58">
      <w:pPr>
        <w:pStyle w:val="Listenabsatz"/>
        <w:numPr>
          <w:ilvl w:val="0"/>
          <w:numId w:val="4"/>
        </w:numPr>
        <w:rPr>
          <w:szCs w:val="24"/>
          <w:rPrChange w:id="33" w:author="Schor David" w:date="2016-03-31T10:25:00Z">
            <w:rPr/>
          </w:rPrChange>
        </w:rPr>
        <w:pPrChange w:id="34" w:author="Schor David" w:date="2016-03-31T10:25:00Z">
          <w:pPr>
            <w:pStyle w:val="Listenabsatz"/>
            <w:numPr>
              <w:numId w:val="2"/>
            </w:numPr>
            <w:ind w:hanging="360"/>
          </w:pPr>
        </w:pPrChange>
      </w:pPr>
      <w:r w:rsidRPr="007E6D58">
        <w:rPr>
          <w:szCs w:val="24"/>
          <w:rPrChange w:id="35" w:author="Schor David" w:date="2016-03-31T10:25:00Z">
            <w:rPr/>
          </w:rPrChange>
        </w:rPr>
        <w:t>Frage lesen</w:t>
      </w:r>
    </w:p>
    <w:p w:rsidR="00127F0B" w:rsidRPr="007E6D58" w:rsidRDefault="00127F0B" w:rsidP="007E6D58">
      <w:pPr>
        <w:pStyle w:val="Listenabsatz"/>
        <w:numPr>
          <w:ilvl w:val="0"/>
          <w:numId w:val="4"/>
        </w:numPr>
        <w:rPr>
          <w:szCs w:val="24"/>
          <w:rPrChange w:id="36" w:author="Schor David" w:date="2016-03-31T10:25:00Z">
            <w:rPr/>
          </w:rPrChange>
        </w:rPr>
        <w:pPrChange w:id="37" w:author="Schor David" w:date="2016-03-31T10:25:00Z">
          <w:pPr>
            <w:pStyle w:val="Listenabsatz"/>
            <w:numPr>
              <w:numId w:val="2"/>
            </w:numPr>
            <w:ind w:hanging="360"/>
          </w:pPr>
        </w:pPrChange>
      </w:pPr>
      <w:r w:rsidRPr="007E6D58">
        <w:rPr>
          <w:szCs w:val="24"/>
          <w:rPrChange w:id="38" w:author="Schor David" w:date="2016-03-31T10:25:00Z">
            <w:rPr/>
          </w:rPrChange>
        </w:rPr>
        <w:t>Antwort überlegen und aussprechen</w:t>
      </w:r>
    </w:p>
    <w:p w:rsidR="00FD3B28" w:rsidRDefault="00127F0B" w:rsidP="007E6D58">
      <w:pPr>
        <w:pStyle w:val="Listenabsatz"/>
        <w:numPr>
          <w:ilvl w:val="0"/>
          <w:numId w:val="4"/>
        </w:numPr>
        <w:rPr>
          <w:ins w:id="39" w:author="Schor David" w:date="2016-03-31T10:25:00Z"/>
          <w:szCs w:val="24"/>
        </w:rPr>
        <w:pPrChange w:id="40" w:author="Schor David" w:date="2016-03-31T10:25:00Z">
          <w:pPr>
            <w:pStyle w:val="Listenabsatz"/>
            <w:numPr>
              <w:numId w:val="2"/>
            </w:numPr>
            <w:ind w:hanging="360"/>
          </w:pPr>
        </w:pPrChange>
      </w:pPr>
      <w:r w:rsidRPr="007E6D58">
        <w:rPr>
          <w:szCs w:val="24"/>
          <w:rPrChange w:id="41" w:author="Schor David" w:date="2016-03-31T10:25:00Z">
            <w:rPr/>
          </w:rPrChange>
        </w:rPr>
        <w:t>Zettel drehen und Antwort überprüfen</w:t>
      </w:r>
    </w:p>
    <w:p w:rsidR="007E6D58" w:rsidRDefault="007E6D58" w:rsidP="007E6D58">
      <w:pPr>
        <w:pStyle w:val="Listenabsatz"/>
        <w:numPr>
          <w:ilvl w:val="0"/>
          <w:numId w:val="4"/>
        </w:numPr>
        <w:rPr>
          <w:ins w:id="42" w:author="Schor David" w:date="2016-03-31T10:26:00Z"/>
          <w:szCs w:val="24"/>
        </w:rPr>
      </w:pPr>
      <w:ins w:id="43" w:author="Schor David" w:date="2016-03-31T10:26:00Z">
        <w:r>
          <w:rPr>
            <w:szCs w:val="24"/>
          </w:rPr>
          <w:t xml:space="preserve">Bei richtig wandert der Zettel weiter in das </w:t>
        </w:r>
        <w:r w:rsidRPr="00BD2257">
          <w:rPr>
            <w:b/>
            <w:szCs w:val="24"/>
            <w:rPrChange w:id="44" w:author="Schor David" w:date="2016-03-31T10:34:00Z">
              <w:rPr>
                <w:szCs w:val="24"/>
              </w:rPr>
            </w:rPrChange>
          </w:rPr>
          <w:t>nächst</w:t>
        </w:r>
        <w:r w:rsidR="00E04605" w:rsidRPr="00695319">
          <w:rPr>
            <w:b/>
            <w:szCs w:val="24"/>
          </w:rPr>
          <w:t xml:space="preserve"> hintere</w:t>
        </w:r>
        <w:r>
          <w:rPr>
            <w:szCs w:val="24"/>
          </w:rPr>
          <w:t xml:space="preserve"> </w:t>
        </w:r>
        <w:r>
          <w:rPr>
            <w:szCs w:val="24"/>
          </w:rPr>
          <w:t>Fach</w:t>
        </w:r>
      </w:ins>
    </w:p>
    <w:p w:rsidR="007E6D58" w:rsidRPr="00B509AE" w:rsidRDefault="007E6D58" w:rsidP="007E6D58">
      <w:pPr>
        <w:pStyle w:val="Listenabsatz"/>
        <w:numPr>
          <w:ilvl w:val="0"/>
          <w:numId w:val="4"/>
        </w:numPr>
        <w:rPr>
          <w:ins w:id="45" w:author="WISS" w:date="2016-03-31T09:38:00Z"/>
          <w:szCs w:val="24"/>
        </w:rPr>
        <w:pPrChange w:id="46" w:author="Schor David" w:date="2016-03-31T10:26:00Z">
          <w:pPr>
            <w:pStyle w:val="Listenabsatz"/>
            <w:numPr>
              <w:numId w:val="2"/>
            </w:numPr>
            <w:ind w:hanging="360"/>
          </w:pPr>
        </w:pPrChange>
      </w:pPr>
      <w:ins w:id="47" w:author="Schor David" w:date="2016-03-31T10:26:00Z">
        <w:r>
          <w:rPr>
            <w:szCs w:val="24"/>
          </w:rPr>
          <w:t xml:space="preserve">Bei falsch wandert der Zettel in das </w:t>
        </w:r>
        <w:r w:rsidRPr="00EA2418">
          <w:rPr>
            <w:b/>
            <w:szCs w:val="24"/>
            <w:rPrChange w:id="48" w:author="Schor David" w:date="2016-03-31T10:28:00Z">
              <w:rPr>
                <w:szCs w:val="24"/>
              </w:rPr>
            </w:rPrChange>
          </w:rPr>
          <w:t>erste</w:t>
        </w:r>
        <w:r>
          <w:rPr>
            <w:szCs w:val="24"/>
          </w:rPr>
          <w:t xml:space="preserve"> </w:t>
        </w:r>
      </w:ins>
      <w:ins w:id="49" w:author="Schor David" w:date="2016-03-31T10:28:00Z">
        <w:r w:rsidR="00EA2418">
          <w:rPr>
            <w:szCs w:val="24"/>
          </w:rPr>
          <w:t>Fach</w:t>
        </w:r>
      </w:ins>
      <w:ins w:id="50" w:author="Schor David" w:date="2016-03-31T10:26:00Z">
        <w:r>
          <w:rPr>
            <w:szCs w:val="24"/>
          </w:rPr>
          <w:t xml:space="preserve"> zurück</w:t>
        </w:r>
      </w:ins>
    </w:p>
    <w:p w:rsidR="00FD3B28" w:rsidDel="007E6D58" w:rsidRDefault="00FD3B28" w:rsidP="00FD3B28">
      <w:pPr>
        <w:pStyle w:val="Listenabsatz"/>
        <w:numPr>
          <w:ilvl w:val="0"/>
          <w:numId w:val="2"/>
        </w:numPr>
        <w:rPr>
          <w:ins w:id="51" w:author="WISS" w:date="2016-03-31T09:38:00Z"/>
          <w:del w:id="52" w:author="Schor David" w:date="2016-03-31T10:24:00Z"/>
          <w:szCs w:val="24"/>
        </w:rPr>
      </w:pPr>
      <w:ins w:id="53" w:author="WISS" w:date="2016-03-31T09:38:00Z">
        <w:del w:id="54" w:author="Schor David" w:date="2016-03-31T10:24:00Z">
          <w:r w:rsidDel="007E6D58">
            <w:rPr>
              <w:szCs w:val="24"/>
            </w:rPr>
            <w:delText>Karte (wohin) zurücklegen, wenn sie richtig war, son</w:delText>
          </w:r>
        </w:del>
      </w:ins>
      <w:ins w:id="55" w:author="WISS" w:date="2016-03-31T09:40:00Z">
        <w:del w:id="56" w:author="Schor David" w:date="2016-03-31T10:24:00Z">
          <w:r w:rsidR="00896EAC" w:rsidDel="007E6D58">
            <w:rPr>
              <w:szCs w:val="24"/>
            </w:rPr>
            <w:delText>s</w:delText>
          </w:r>
        </w:del>
      </w:ins>
      <w:ins w:id="57" w:author="WISS" w:date="2016-03-31T09:38:00Z">
        <w:del w:id="58" w:author="Schor David" w:date="2016-03-31T10:24:00Z">
          <w:r w:rsidR="00896EAC" w:rsidDel="007E6D58">
            <w:rPr>
              <w:szCs w:val="24"/>
            </w:rPr>
            <w:delText>t</w:delText>
          </w:r>
          <w:r w:rsidDel="007E6D58">
            <w:rPr>
              <w:szCs w:val="24"/>
            </w:rPr>
            <w:delText xml:space="preserve"> …</w:delText>
          </w:r>
        </w:del>
      </w:ins>
    </w:p>
    <w:p w:rsidR="00FD3B28" w:rsidRPr="00FD3B28" w:rsidDel="007E6D58" w:rsidRDefault="00896EAC" w:rsidP="00FD3B28">
      <w:pPr>
        <w:pStyle w:val="Listenabsatz"/>
        <w:numPr>
          <w:ilvl w:val="0"/>
          <w:numId w:val="2"/>
        </w:numPr>
        <w:rPr>
          <w:del w:id="59" w:author="Schor David" w:date="2016-03-31T10:24:00Z"/>
          <w:szCs w:val="24"/>
        </w:rPr>
      </w:pPr>
      <w:ins w:id="60" w:author="WISS" w:date="2016-03-31T09:38:00Z">
        <w:del w:id="61" w:author="Schor David" w:date="2016-03-31T10:24:00Z">
          <w:r w:rsidDel="007E6D58">
            <w:rPr>
              <w:szCs w:val="24"/>
            </w:rPr>
            <w:delText>Nächste Karte nehmen bis</w:delText>
          </w:r>
        </w:del>
      </w:ins>
      <w:ins w:id="62" w:author="WISS" w:date="2016-03-31T09:39:00Z">
        <w:del w:id="63" w:author="Schor David" w:date="2016-03-31T10:24:00Z">
          <w:r w:rsidDel="007E6D58">
            <w:rPr>
              <w:szCs w:val="24"/>
            </w:rPr>
            <w:delText>…</w:delText>
          </w:r>
        </w:del>
      </w:ins>
    </w:p>
    <w:p w:rsidR="00127F0B" w:rsidRDefault="00896EAC" w:rsidP="00127F0B">
      <w:pPr>
        <w:rPr>
          <w:szCs w:val="24"/>
        </w:rPr>
      </w:pPr>
      <w:ins w:id="64" w:author="WISS" w:date="2016-03-31T09:39:00Z">
        <w:r>
          <w:rPr>
            <w:szCs w:val="24"/>
          </w:rPr>
          <w:t xml:space="preserve">Tipps: </w:t>
        </w:r>
      </w:ins>
      <w:r w:rsidR="00127F0B">
        <w:rPr>
          <w:szCs w:val="24"/>
        </w:rPr>
        <w:t>Es ist auch sehr wichtig das man die Antwort sowie die Lösung laut vorliest, denn das Hirn merkt sich Dinge besser die mehr Sinne anregen.</w:t>
      </w:r>
      <w:r w:rsidR="00127F0B">
        <w:rPr>
          <w:szCs w:val="24"/>
        </w:rPr>
        <w:br/>
        <w:t>Weiter hilfreiche Tipps sind, dass man sich während dem lernen bewegt und das man vor dem Schlafen lernt. Dies ist sehr effektiv und wirksam.</w:t>
      </w:r>
    </w:p>
    <w:p w:rsidR="00127F0B" w:rsidDel="003521A1" w:rsidRDefault="00127F0B" w:rsidP="00127F0B">
      <w:pPr>
        <w:rPr>
          <w:del w:id="65" w:author="Schor David" w:date="2016-03-31T10:29:00Z"/>
          <w:szCs w:val="24"/>
        </w:rPr>
      </w:pPr>
      <w:del w:id="66" w:author="Schor David" w:date="2016-03-31T10:29:00Z">
        <w:r w:rsidDel="003521A1">
          <w:rPr>
            <w:szCs w:val="24"/>
          </w:rPr>
          <w:delText>Die Systematik der  Lernkartei funktioniert folgend:</w:delText>
        </w:r>
      </w:del>
    </w:p>
    <w:p w:rsidR="00127F0B" w:rsidDel="003521A1" w:rsidRDefault="00127F0B" w:rsidP="00127F0B">
      <w:pPr>
        <w:pStyle w:val="Listenabsatz"/>
        <w:numPr>
          <w:ilvl w:val="0"/>
          <w:numId w:val="3"/>
        </w:numPr>
        <w:rPr>
          <w:del w:id="67" w:author="Schor David" w:date="2016-03-31T10:29:00Z"/>
          <w:szCs w:val="24"/>
        </w:rPr>
      </w:pPr>
      <w:del w:id="68" w:author="Schor David" w:date="2016-03-31T10:29:00Z">
        <w:r w:rsidRPr="00127F0B" w:rsidDel="003521A1">
          <w:rPr>
            <w:szCs w:val="24"/>
          </w:rPr>
          <w:delText>Alle beschrifteten Zettel kommen in das erste Fach</w:delText>
        </w:r>
      </w:del>
      <w:ins w:id="69" w:author="WISS" w:date="2016-03-31T09:42:00Z">
        <w:del w:id="70" w:author="Schor David" w:date="2016-03-31T10:25:00Z">
          <w:r w:rsidR="00896EAC" w:rsidDel="007E6D58">
            <w:rPr>
              <w:szCs w:val="24"/>
            </w:rPr>
            <w:delText xml:space="preserve">, im folgenden </w:delText>
          </w:r>
          <w:r w:rsidR="00896EAC" w:rsidRPr="00896EAC" w:rsidDel="007E6D58">
            <w:rPr>
              <w:b/>
              <w:szCs w:val="24"/>
              <w:rPrChange w:id="71" w:author="WISS" w:date="2016-03-31T09:44:00Z">
                <w:rPr>
                  <w:szCs w:val="24"/>
                </w:rPr>
              </w:rPrChange>
            </w:rPr>
            <w:delText>Kasten</w:delText>
          </w:r>
          <w:r w:rsidR="00896EAC" w:rsidDel="007E6D58">
            <w:rPr>
              <w:szCs w:val="24"/>
            </w:rPr>
            <w:delText xml:space="preserve"> genannt (um </w:delText>
          </w:r>
        </w:del>
      </w:ins>
      <w:ins w:id="72" w:author="WISS" w:date="2016-03-31T09:43:00Z">
        <w:del w:id="73" w:author="Schor David" w:date="2016-03-31T10:25:00Z">
          <w:r w:rsidR="00896EAC" w:rsidDel="007E6D58">
            <w:rPr>
              <w:szCs w:val="24"/>
            </w:rPr>
            <w:delText xml:space="preserve">eine </w:delText>
          </w:r>
        </w:del>
      </w:ins>
      <w:ins w:id="74" w:author="WISS" w:date="2016-03-31T09:42:00Z">
        <w:del w:id="75" w:author="Schor David" w:date="2016-03-31T10:25:00Z">
          <w:r w:rsidR="00896EAC" w:rsidDel="007E6D58">
            <w:rPr>
              <w:szCs w:val="24"/>
            </w:rPr>
            <w:delText xml:space="preserve">Verwechslung </w:delText>
          </w:r>
        </w:del>
      </w:ins>
      <w:ins w:id="76" w:author="WISS" w:date="2016-03-31T09:43:00Z">
        <w:del w:id="77" w:author="Schor David" w:date="2016-03-31T10:25:00Z">
          <w:r w:rsidR="00896EAC" w:rsidDel="007E6D58">
            <w:rPr>
              <w:szCs w:val="24"/>
            </w:rPr>
            <w:delText xml:space="preserve">mit dem Begriff Unterrichtsfach </w:delText>
          </w:r>
        </w:del>
      </w:ins>
      <w:ins w:id="78" w:author="WISS" w:date="2016-03-31T09:42:00Z">
        <w:del w:id="79" w:author="Schor David" w:date="2016-03-31T10:25:00Z">
          <w:r w:rsidR="00896EAC" w:rsidDel="007E6D58">
            <w:rPr>
              <w:szCs w:val="24"/>
            </w:rPr>
            <w:delText>zu vermeiden)</w:delText>
          </w:r>
        </w:del>
      </w:ins>
    </w:p>
    <w:p w:rsidR="00127F0B" w:rsidDel="003521A1" w:rsidRDefault="00127F0B" w:rsidP="00127F0B">
      <w:pPr>
        <w:pStyle w:val="Listenabsatz"/>
        <w:numPr>
          <w:ilvl w:val="0"/>
          <w:numId w:val="3"/>
        </w:numPr>
        <w:rPr>
          <w:del w:id="80" w:author="Schor David" w:date="2016-03-31T10:29:00Z"/>
          <w:szCs w:val="24"/>
        </w:rPr>
      </w:pPr>
      <w:del w:id="81" w:author="Schor David" w:date="2016-03-31T10:29:00Z">
        <w:r w:rsidDel="003521A1">
          <w:rPr>
            <w:szCs w:val="24"/>
          </w:rPr>
          <w:delText>Bei richtig wandert der Zettel weiter in das nächste Fach</w:delText>
        </w:r>
      </w:del>
      <w:ins w:id="82" w:author="WISS" w:date="2016-03-31T09:42:00Z">
        <w:del w:id="83" w:author="Schor David" w:date="2016-03-31T10:29:00Z">
          <w:r w:rsidR="00896EAC" w:rsidDel="003521A1">
            <w:rPr>
              <w:szCs w:val="24"/>
            </w:rPr>
            <w:delText>Kasten</w:delText>
          </w:r>
        </w:del>
      </w:ins>
    </w:p>
    <w:p w:rsidR="00127F0B" w:rsidDel="003521A1" w:rsidRDefault="00127F0B" w:rsidP="00127F0B">
      <w:pPr>
        <w:pStyle w:val="Listenabsatz"/>
        <w:numPr>
          <w:ilvl w:val="0"/>
          <w:numId w:val="3"/>
        </w:numPr>
        <w:rPr>
          <w:ins w:id="84" w:author="WISS" w:date="2016-03-31T09:40:00Z"/>
          <w:del w:id="85" w:author="Schor David" w:date="2016-03-31T10:29:00Z"/>
          <w:szCs w:val="24"/>
        </w:rPr>
      </w:pPr>
      <w:del w:id="86" w:author="Schor David" w:date="2016-03-31T10:29:00Z">
        <w:r w:rsidDel="003521A1">
          <w:rPr>
            <w:szCs w:val="24"/>
          </w:rPr>
          <w:delText xml:space="preserve">Bei falsch wandert der Zettel in das erste Fach </w:delText>
        </w:r>
      </w:del>
      <w:ins w:id="87" w:author="WISS" w:date="2016-03-31T09:43:00Z">
        <w:del w:id="88" w:author="Schor David" w:date="2016-03-31T10:29:00Z">
          <w:r w:rsidR="00896EAC" w:rsidDel="003521A1">
            <w:rPr>
              <w:szCs w:val="24"/>
            </w:rPr>
            <w:delText xml:space="preserve">Kasten </w:delText>
          </w:r>
        </w:del>
      </w:ins>
      <w:del w:id="89" w:author="Schor David" w:date="2016-03-31T10:29:00Z">
        <w:r w:rsidDel="003521A1">
          <w:rPr>
            <w:szCs w:val="24"/>
          </w:rPr>
          <w:delText>zurück</w:delText>
        </w:r>
      </w:del>
    </w:p>
    <w:p w:rsidR="00896EAC" w:rsidDel="003521A1" w:rsidRDefault="00896EAC" w:rsidP="00127F0B">
      <w:pPr>
        <w:pStyle w:val="Listenabsatz"/>
        <w:numPr>
          <w:ilvl w:val="0"/>
          <w:numId w:val="3"/>
        </w:numPr>
        <w:rPr>
          <w:del w:id="90" w:author="Schor David" w:date="2016-03-31T10:29:00Z"/>
          <w:szCs w:val="24"/>
        </w:rPr>
      </w:pPr>
      <w:ins w:id="91" w:author="WISS" w:date="2016-03-31T09:40:00Z">
        <w:del w:id="92" w:author="Schor David" w:date="2016-03-31T10:29:00Z">
          <w:r w:rsidDel="003521A1">
            <w:rPr>
              <w:szCs w:val="24"/>
            </w:rPr>
            <w:delText xml:space="preserve">Die Auswahl des jeweiligen </w:delText>
          </w:r>
        </w:del>
      </w:ins>
      <w:ins w:id="93" w:author="WISS" w:date="2016-03-31T09:43:00Z">
        <w:del w:id="94" w:author="Schor David" w:date="2016-03-31T10:29:00Z">
          <w:r w:rsidDel="003521A1">
            <w:rPr>
              <w:szCs w:val="24"/>
            </w:rPr>
            <w:delText>Kasten</w:delText>
          </w:r>
        </w:del>
      </w:ins>
      <w:ins w:id="95" w:author="WISS" w:date="2016-03-31T09:40:00Z">
        <w:del w:id="96" w:author="Schor David" w:date="2016-03-31T10:29:00Z">
          <w:r w:rsidDel="003521A1">
            <w:rPr>
              <w:szCs w:val="24"/>
            </w:rPr>
            <w:delText>s erfolgt…</w:delText>
          </w:r>
        </w:del>
      </w:ins>
    </w:p>
    <w:p w:rsidR="00127F0B" w:rsidDel="00CD69AF" w:rsidRDefault="00127F0B" w:rsidP="00127F0B">
      <w:pPr>
        <w:rPr>
          <w:del w:id="97" w:author="Schor David" w:date="2016-03-31T10:52:00Z"/>
          <w:szCs w:val="24"/>
        </w:rPr>
      </w:pPr>
      <w:del w:id="98" w:author="Schor David" w:date="2016-03-31T10:33:00Z">
        <w:r w:rsidDel="003521A1">
          <w:rPr>
            <w:szCs w:val="24"/>
          </w:rPr>
          <w:delText xml:space="preserve">Sobald sich keine Zettel im ersten Fach </w:delText>
        </w:r>
      </w:del>
      <w:ins w:id="99" w:author="WISS" w:date="2016-03-31T09:43:00Z">
        <w:del w:id="100" w:author="Schor David" w:date="2016-03-31T10:30:00Z">
          <w:r w:rsidR="00896EAC" w:rsidDel="003521A1">
            <w:rPr>
              <w:szCs w:val="24"/>
            </w:rPr>
            <w:delText>Kasten</w:delText>
          </w:r>
        </w:del>
        <w:del w:id="101" w:author="Schor David" w:date="2016-03-31T10:33:00Z">
          <w:r w:rsidR="00896EAC" w:rsidDel="003521A1">
            <w:rPr>
              <w:szCs w:val="24"/>
            </w:rPr>
            <w:delText xml:space="preserve"> </w:delText>
          </w:r>
        </w:del>
      </w:ins>
      <w:del w:id="102" w:author="Schor David" w:date="2016-03-31T10:33:00Z">
        <w:r w:rsidDel="003521A1">
          <w:rPr>
            <w:szCs w:val="24"/>
          </w:rPr>
          <w:delText xml:space="preserve">befinden nimmt man die Zettel aus dem zweiten Fach </w:delText>
        </w:r>
      </w:del>
      <w:ins w:id="103" w:author="WISS" w:date="2016-03-31T09:43:00Z">
        <w:del w:id="104" w:author="Schor David" w:date="2016-03-31T10:33:00Z">
          <w:r w:rsidR="00896EAC" w:rsidDel="003521A1">
            <w:rPr>
              <w:szCs w:val="24"/>
            </w:rPr>
            <w:delText xml:space="preserve">Kasten </w:delText>
          </w:r>
        </w:del>
      </w:ins>
      <w:ins w:id="105" w:author="WISS" w:date="2016-03-31T09:40:00Z">
        <w:del w:id="106" w:author="Schor David" w:date="2016-03-31T10:33:00Z">
          <w:r w:rsidR="00896EAC" w:rsidDel="003521A1">
            <w:rPr>
              <w:szCs w:val="24"/>
            </w:rPr>
            <w:delText xml:space="preserve">(falsch) </w:delText>
          </w:r>
        </w:del>
      </w:ins>
      <w:del w:id="107" w:author="Schor David" w:date="2016-03-31T10:33:00Z">
        <w:r w:rsidDel="003521A1">
          <w:rPr>
            <w:szCs w:val="24"/>
          </w:rPr>
          <w:delText>und lernt diese mit der gleichen Systematik wie oben beschrieben.</w:delText>
        </w:r>
      </w:del>
    </w:p>
    <w:p w:rsidR="00127F0B" w:rsidRPr="00127F0B" w:rsidRDefault="00127F0B" w:rsidP="00127F0B">
      <w:pPr>
        <w:rPr>
          <w:szCs w:val="24"/>
        </w:rPr>
      </w:pPr>
      <w:r>
        <w:rPr>
          <w:noProof/>
          <w:szCs w:val="24"/>
          <w:lang w:eastAsia="de-CH"/>
        </w:rPr>
        <w:drawing>
          <wp:anchor distT="0" distB="0" distL="114300" distR="114300" simplePos="0" relativeHeight="251661312" behindDoc="1" locked="0" layoutInCell="1" allowOverlap="1" wp14:anchorId="4E51ED7C" wp14:editId="3810960C">
            <wp:simplePos x="0" y="0"/>
            <wp:positionH relativeFrom="column">
              <wp:posOffset>2727960</wp:posOffset>
            </wp:positionH>
            <wp:positionV relativeFrom="paragraph">
              <wp:posOffset>-635</wp:posOffset>
            </wp:positionV>
            <wp:extent cx="2926080" cy="1569720"/>
            <wp:effectExtent l="0" t="0" r="7620" b="0"/>
            <wp:wrapNone/>
            <wp:docPr id="2" name="Grafik 2" descr="C:\Users\174831\Downloads\Flash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4831\Downloads\Flashc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080" cy="1569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Cs w:val="24"/>
          <w:lang w:eastAsia="de-CH"/>
        </w:rPr>
        <w:drawing>
          <wp:anchor distT="0" distB="0" distL="114300" distR="114300" simplePos="0" relativeHeight="251659264" behindDoc="0" locked="0" layoutInCell="1" allowOverlap="1" wp14:anchorId="606A5F00" wp14:editId="6BCB6DD8">
            <wp:simplePos x="0" y="0"/>
            <wp:positionH relativeFrom="column">
              <wp:posOffset>0</wp:posOffset>
            </wp:positionH>
            <wp:positionV relativeFrom="paragraph">
              <wp:posOffset>-635</wp:posOffset>
            </wp:positionV>
            <wp:extent cx="2560320" cy="1174895"/>
            <wp:effectExtent l="0" t="0" r="0" b="6350"/>
            <wp:wrapNone/>
            <wp:docPr id="1" name="Grafik 1" descr="C:\Users\174831\Desktop\Lernkarteikasten_Schematisch_halbtransparent_5_Fae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4831\Desktop\Lernkarteikasten_Schematisch_halbtransparent_5_Faech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1174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7F0B" w:rsidRDefault="00127F0B" w:rsidP="00127F0B">
      <w:pPr>
        <w:rPr>
          <w:szCs w:val="24"/>
        </w:rPr>
      </w:pPr>
    </w:p>
    <w:p w:rsidR="002437CA" w:rsidRDefault="002437CA" w:rsidP="00127F0B">
      <w:pPr>
        <w:rPr>
          <w:szCs w:val="24"/>
        </w:rPr>
      </w:pPr>
    </w:p>
    <w:p w:rsidR="002437CA" w:rsidRDefault="002437CA" w:rsidP="00127F0B">
      <w:pPr>
        <w:rPr>
          <w:szCs w:val="24"/>
        </w:rPr>
      </w:pPr>
    </w:p>
    <w:p w:rsidR="002437CA" w:rsidRDefault="002437CA" w:rsidP="00127F0B">
      <w:pPr>
        <w:rPr>
          <w:szCs w:val="24"/>
        </w:rPr>
      </w:pPr>
    </w:p>
    <w:p w:rsidR="00896EAC" w:rsidDel="00183536" w:rsidRDefault="002437CA" w:rsidP="00642BAE">
      <w:pPr>
        <w:rPr>
          <w:ins w:id="108" w:author="WISS" w:date="2016-03-31T09:45:00Z"/>
          <w:del w:id="109" w:author="Schor David" w:date="2016-03-31T10:41:00Z"/>
          <w:rFonts w:cs="Segoe UI"/>
          <w:color w:val="000000"/>
          <w:szCs w:val="24"/>
        </w:rPr>
        <w:pPrChange w:id="110" w:author="Schor David" w:date="2016-03-31T10:54:00Z">
          <w:pPr/>
        </w:pPrChange>
      </w:pPr>
      <w:r>
        <w:rPr>
          <w:szCs w:val="24"/>
        </w:rPr>
        <w:t xml:space="preserve">Normalerweise benutzt man 5 </w:t>
      </w:r>
      <w:del w:id="111" w:author="WISS" w:date="2016-03-31T09:44:00Z">
        <w:r w:rsidDel="00896EAC">
          <w:rPr>
            <w:szCs w:val="24"/>
          </w:rPr>
          <w:delText>Fächer</w:delText>
        </w:r>
      </w:del>
      <w:ins w:id="112" w:author="WISS" w:date="2016-03-31T09:44:00Z">
        <w:del w:id="113" w:author="Schor David" w:date="2016-03-31T10:36:00Z">
          <w:r w:rsidR="00896EAC" w:rsidDel="00EB2076">
            <w:rPr>
              <w:szCs w:val="24"/>
            </w:rPr>
            <w:delText>Kasten</w:delText>
          </w:r>
        </w:del>
      </w:ins>
      <w:ins w:id="114" w:author="Schor David" w:date="2016-03-31T10:36:00Z">
        <w:r w:rsidR="00EB2076">
          <w:rPr>
            <w:szCs w:val="24"/>
          </w:rPr>
          <w:t>Fächer</w:t>
        </w:r>
      </w:ins>
      <w:r>
        <w:rPr>
          <w:szCs w:val="24"/>
        </w:rPr>
        <w:t>. Die F</w:t>
      </w:r>
      <w:r w:rsidR="003E69C9">
        <w:rPr>
          <w:szCs w:val="24"/>
        </w:rPr>
        <w:t xml:space="preserve">rage ist jetzt warum 5 </w:t>
      </w:r>
      <w:del w:id="115" w:author="WISS" w:date="2016-03-31T09:44:00Z">
        <w:r w:rsidR="003E69C9" w:rsidDel="00896EAC">
          <w:rPr>
            <w:szCs w:val="24"/>
          </w:rPr>
          <w:delText>Fächer</w:delText>
        </w:r>
      </w:del>
      <w:ins w:id="116" w:author="WISS" w:date="2016-03-31T09:44:00Z">
        <w:del w:id="117" w:author="Schor David" w:date="2016-03-31T10:36:00Z">
          <w:r w:rsidR="00896EAC" w:rsidDel="00EB2076">
            <w:rPr>
              <w:szCs w:val="24"/>
            </w:rPr>
            <w:delText>Kasten</w:delText>
          </w:r>
        </w:del>
      </w:ins>
      <w:ins w:id="118" w:author="Schor David" w:date="2016-03-31T10:36:00Z">
        <w:r w:rsidR="00EB2076">
          <w:rPr>
            <w:szCs w:val="24"/>
          </w:rPr>
          <w:t>Fächer</w:t>
        </w:r>
      </w:ins>
      <w:r w:rsidR="003E69C9">
        <w:rPr>
          <w:szCs w:val="24"/>
        </w:rPr>
        <w:t>. D</w:t>
      </w:r>
      <w:r>
        <w:rPr>
          <w:szCs w:val="24"/>
        </w:rPr>
        <w:t xml:space="preserve">ie Antwort ist unser Gedächtnis. </w:t>
      </w:r>
      <w:ins w:id="119" w:author="Schor David" w:date="2016-03-31T10:54:00Z">
        <w:r w:rsidR="00642BAE">
          <w:rPr>
            <w:szCs w:val="24"/>
          </w:rPr>
          <w:t xml:space="preserve">Jedes Fach hat ein eigenes Zeitintervall. Das </w:t>
        </w:r>
        <w:r w:rsidR="00642BAE" w:rsidRPr="00642BAE">
          <w:rPr>
            <w:b/>
            <w:szCs w:val="24"/>
            <w:rPrChange w:id="120" w:author="Schor David" w:date="2016-03-31T10:54:00Z">
              <w:rPr>
                <w:szCs w:val="24"/>
              </w:rPr>
            </w:rPrChange>
          </w:rPr>
          <w:t>erste</w:t>
        </w:r>
        <w:r w:rsidR="00642BAE">
          <w:rPr>
            <w:szCs w:val="24"/>
          </w:rPr>
          <w:t xml:space="preserve"> Fach wird 1 mal pro Tag </w:t>
        </w:r>
      </w:ins>
      <w:ins w:id="121" w:author="Schor David" w:date="2016-03-31T10:55:00Z">
        <w:r w:rsidR="00642BAE">
          <w:rPr>
            <w:szCs w:val="24"/>
          </w:rPr>
          <w:t xml:space="preserve">gelernt, das </w:t>
        </w:r>
        <w:r w:rsidR="00642BAE" w:rsidRPr="00642BAE">
          <w:rPr>
            <w:b/>
            <w:szCs w:val="24"/>
            <w:rPrChange w:id="122" w:author="Schor David" w:date="2016-03-31T10:59:00Z">
              <w:rPr>
                <w:szCs w:val="24"/>
              </w:rPr>
            </w:rPrChange>
          </w:rPr>
          <w:t>zweite</w:t>
        </w:r>
        <w:r w:rsidR="00642BAE">
          <w:rPr>
            <w:szCs w:val="24"/>
          </w:rPr>
          <w:t xml:space="preserve"> j</w:t>
        </w:r>
      </w:ins>
      <w:ins w:id="123" w:author="Schor David" w:date="2016-03-31T10:58:00Z">
        <w:r w:rsidR="00642BAE">
          <w:rPr>
            <w:szCs w:val="24"/>
          </w:rPr>
          <w:t xml:space="preserve">eden 2. Tag, das </w:t>
        </w:r>
        <w:r w:rsidR="00642BAE" w:rsidRPr="00642BAE">
          <w:rPr>
            <w:b/>
            <w:szCs w:val="24"/>
            <w:rPrChange w:id="124" w:author="Schor David" w:date="2016-03-31T10:59:00Z">
              <w:rPr>
                <w:szCs w:val="24"/>
              </w:rPr>
            </w:rPrChange>
          </w:rPr>
          <w:t>dritte</w:t>
        </w:r>
        <w:r w:rsidR="00642BAE">
          <w:rPr>
            <w:szCs w:val="24"/>
          </w:rPr>
          <w:t xml:space="preserve"> jeden 4. Tag, das </w:t>
        </w:r>
        <w:r w:rsidR="00642BAE" w:rsidRPr="00642BAE">
          <w:rPr>
            <w:b/>
            <w:szCs w:val="24"/>
            <w:rPrChange w:id="125" w:author="Schor David" w:date="2016-03-31T10:59:00Z">
              <w:rPr>
                <w:szCs w:val="24"/>
              </w:rPr>
            </w:rPrChange>
          </w:rPr>
          <w:t>vierte</w:t>
        </w:r>
        <w:r w:rsidR="00642BAE">
          <w:rPr>
            <w:szCs w:val="24"/>
          </w:rPr>
          <w:t xml:space="preserve"> </w:t>
        </w:r>
      </w:ins>
      <w:ins w:id="126" w:author="Schor David" w:date="2016-03-31T10:59:00Z">
        <w:r w:rsidR="00642BAE">
          <w:rPr>
            <w:szCs w:val="24"/>
          </w:rPr>
          <w:t xml:space="preserve">einmal in der Woche und das </w:t>
        </w:r>
        <w:r w:rsidR="00642BAE" w:rsidRPr="00642BAE">
          <w:rPr>
            <w:b/>
            <w:szCs w:val="24"/>
            <w:rPrChange w:id="127" w:author="Schor David" w:date="2016-03-31T10:59:00Z">
              <w:rPr>
                <w:szCs w:val="24"/>
              </w:rPr>
            </w:rPrChange>
          </w:rPr>
          <w:t>fünfte</w:t>
        </w:r>
        <w:r w:rsidR="00642BAE">
          <w:rPr>
            <w:szCs w:val="24"/>
          </w:rPr>
          <w:t xml:space="preserve"> einmal im Monat. </w:t>
        </w:r>
      </w:ins>
      <w:del w:id="128" w:author="Schor David" w:date="2016-03-31T10:54:00Z">
        <w:r w:rsidR="00A4104F" w:rsidRPr="00A4104F" w:rsidDel="00642BAE">
          <w:rPr>
            <w:rFonts w:cs="Segoe UI"/>
            <w:color w:val="000000"/>
            <w:szCs w:val="24"/>
          </w:rPr>
          <w:delText>Da jede</w:delText>
        </w:r>
      </w:del>
      <w:ins w:id="129" w:author="WISS" w:date="2016-03-31T09:44:00Z">
        <w:del w:id="130" w:author="Schor David" w:date="2016-03-31T10:38:00Z">
          <w:r w:rsidR="00896EAC" w:rsidDel="00783787">
            <w:rPr>
              <w:rFonts w:cs="Segoe UI"/>
              <w:color w:val="000000"/>
              <w:szCs w:val="24"/>
            </w:rPr>
            <w:delText>r</w:delText>
          </w:r>
        </w:del>
        <w:del w:id="131" w:author="Schor David" w:date="2016-03-31T10:54:00Z">
          <w:r w:rsidR="00896EAC" w:rsidDel="00642BAE">
            <w:rPr>
              <w:rFonts w:cs="Segoe UI"/>
              <w:color w:val="000000"/>
              <w:szCs w:val="24"/>
            </w:rPr>
            <w:delText xml:space="preserve"> </w:delText>
          </w:r>
        </w:del>
      </w:ins>
      <w:del w:id="132" w:author="Schor David" w:date="2016-03-31T10:54:00Z">
        <w:r w:rsidR="00A4104F" w:rsidRPr="00A4104F" w:rsidDel="00642BAE">
          <w:rPr>
            <w:rFonts w:cs="Segoe UI"/>
            <w:color w:val="000000"/>
            <w:szCs w:val="24"/>
          </w:rPr>
          <w:delText>s Fach</w:delText>
        </w:r>
      </w:del>
      <w:ins w:id="133" w:author="WISS" w:date="2016-03-31T09:44:00Z">
        <w:del w:id="134" w:author="Schor David" w:date="2016-03-31T10:38:00Z">
          <w:r w:rsidR="00896EAC" w:rsidDel="00783787">
            <w:rPr>
              <w:rFonts w:cs="Segoe UI"/>
              <w:color w:val="000000"/>
              <w:szCs w:val="24"/>
            </w:rPr>
            <w:delText>Kasten</w:delText>
          </w:r>
        </w:del>
      </w:ins>
      <w:del w:id="135" w:author="Schor David" w:date="2016-03-31T10:38:00Z">
        <w:r w:rsidR="00A4104F" w:rsidRPr="00A4104F" w:rsidDel="00783787">
          <w:rPr>
            <w:rFonts w:cs="Segoe UI"/>
            <w:color w:val="000000"/>
            <w:szCs w:val="24"/>
          </w:rPr>
          <w:delText xml:space="preserve"> </w:delText>
        </w:r>
      </w:del>
      <w:del w:id="136" w:author="Schor David" w:date="2016-03-31T10:54:00Z">
        <w:r w:rsidR="00A4104F" w:rsidRPr="00A4104F" w:rsidDel="00642BAE">
          <w:rPr>
            <w:rFonts w:cs="Segoe UI"/>
            <w:color w:val="000000"/>
            <w:szCs w:val="24"/>
          </w:rPr>
          <w:delText xml:space="preserve">(bis auf das erste) erst dann bearbeitet wird, wenn es voll </w:delText>
        </w:r>
      </w:del>
      <w:del w:id="137" w:author="Schor David" w:date="2016-03-31T10:41:00Z">
        <w:r w:rsidR="00A4104F" w:rsidRPr="00A4104F" w:rsidDel="00656CDD">
          <w:rPr>
            <w:rFonts w:cs="Segoe UI"/>
            <w:color w:val="000000"/>
            <w:szCs w:val="24"/>
          </w:rPr>
          <w:delText>ist</w:delText>
        </w:r>
      </w:del>
      <w:ins w:id="138" w:author="WISS" w:date="2016-03-31T09:44:00Z">
        <w:del w:id="139" w:author="Schor David" w:date="2016-03-31T10:41:00Z">
          <w:r w:rsidR="00896EAC" w:rsidDel="00656CDD">
            <w:rPr>
              <w:rFonts w:cs="Segoe UI"/>
              <w:color w:val="000000"/>
              <w:szCs w:val="24"/>
            </w:rPr>
            <w:delText xml:space="preserve"> </w:delText>
          </w:r>
        </w:del>
        <w:del w:id="140" w:author="Schor David" w:date="2016-03-31T10:37:00Z">
          <w:r w:rsidR="00896EAC" w:rsidDel="00783787">
            <w:rPr>
              <w:rFonts w:cs="Segoe UI"/>
              <w:color w:val="000000"/>
              <w:szCs w:val="24"/>
            </w:rPr>
            <w:delText>(falsch)</w:delText>
          </w:r>
        </w:del>
      </w:ins>
      <w:del w:id="141" w:author="Schor David" w:date="2016-03-31T10:54:00Z">
        <w:r w:rsidR="00A4104F" w:rsidRPr="00A4104F" w:rsidDel="00642BAE">
          <w:rPr>
            <w:rFonts w:cs="Segoe UI"/>
            <w:color w:val="000000"/>
            <w:szCs w:val="24"/>
          </w:rPr>
          <w:delText>, wiederholen wir den Stoff nach immer längeren Zeitabständen</w:delText>
        </w:r>
      </w:del>
      <w:ins w:id="142" w:author="WISS" w:date="2016-03-31T09:41:00Z">
        <w:del w:id="143" w:author="Schor David" w:date="2016-03-31T10:54:00Z">
          <w:r w:rsidR="00896EAC" w:rsidDel="00642BAE">
            <w:rPr>
              <w:rFonts w:cs="Segoe UI"/>
              <w:color w:val="000000"/>
              <w:szCs w:val="24"/>
            </w:rPr>
            <w:delText xml:space="preserve"> </w:delText>
          </w:r>
        </w:del>
        <w:del w:id="144" w:author="Schor David" w:date="2016-03-31T10:40:00Z">
          <w:r w:rsidR="00896EAC" w:rsidDel="00783787">
            <w:rPr>
              <w:rFonts w:cs="Segoe UI"/>
              <w:color w:val="000000"/>
              <w:szCs w:val="24"/>
            </w:rPr>
            <w:delText>(welche? und zu welchem Fach)</w:delText>
          </w:r>
        </w:del>
      </w:ins>
      <w:del w:id="145" w:author="Schor David" w:date="2016-03-31T10:40:00Z">
        <w:r w:rsidR="00A4104F" w:rsidRPr="00A4104F" w:rsidDel="00783787">
          <w:rPr>
            <w:rFonts w:cs="Segoe UI"/>
            <w:color w:val="000000"/>
            <w:szCs w:val="24"/>
          </w:rPr>
          <w:delText>,</w:delText>
        </w:r>
      </w:del>
      <w:ins w:id="146" w:author="WISS" w:date="2016-03-31T09:45:00Z">
        <w:del w:id="147" w:author="Schor David" w:date="2016-03-31T10:40:00Z">
          <w:r w:rsidR="00896EAC" w:rsidDel="00783787">
            <w:rPr>
              <w:rFonts w:cs="Segoe UI"/>
              <w:color w:val="000000"/>
              <w:szCs w:val="24"/>
            </w:rPr>
            <w:delText xml:space="preserve"> …</w:delText>
          </w:r>
        </w:del>
      </w:ins>
    </w:p>
    <w:p w:rsidR="002437CA" w:rsidRPr="00127F0B" w:rsidRDefault="00896EAC" w:rsidP="00642BAE">
      <w:pPr>
        <w:rPr>
          <w:szCs w:val="24"/>
        </w:rPr>
        <w:pPrChange w:id="148" w:author="Schor David" w:date="2016-03-31T10:54:00Z">
          <w:pPr/>
        </w:pPrChange>
      </w:pPr>
      <w:ins w:id="149" w:author="WISS" w:date="2016-03-31T09:45:00Z">
        <w:del w:id="150" w:author="Schor David" w:date="2016-03-31T10:40:00Z">
          <w:r w:rsidDel="00183536">
            <w:rPr>
              <w:rFonts w:cs="Segoe UI"/>
              <w:color w:val="000000"/>
              <w:szCs w:val="24"/>
            </w:rPr>
            <w:delText>…</w:delText>
          </w:r>
        </w:del>
      </w:ins>
      <w:del w:id="151" w:author="Schor David" w:date="2016-03-31T10:40:00Z">
        <w:r w:rsidR="00A4104F" w:rsidRPr="00A4104F" w:rsidDel="00183536">
          <w:rPr>
            <w:rFonts w:cs="Segoe UI"/>
            <w:color w:val="000000"/>
            <w:szCs w:val="24"/>
          </w:rPr>
          <w:delText xml:space="preserve"> </w:delText>
        </w:r>
      </w:del>
      <w:del w:id="152" w:author="Schor David" w:date="2016-03-31T10:54:00Z">
        <w:r w:rsidR="00A4104F" w:rsidRPr="00A4104F" w:rsidDel="00642BAE">
          <w:rPr>
            <w:rFonts w:cs="Segoe UI"/>
            <w:color w:val="000000"/>
            <w:szCs w:val="24"/>
          </w:rPr>
          <w:delText xml:space="preserve">denn da die Fächer immer länger werden, dauert es auch immer länger, bis ein Fach mit den vorher richtig beantworteten Karten gefüllt ist. </w:delText>
        </w:r>
      </w:del>
      <w:r w:rsidR="00A4104F" w:rsidRPr="00A4104F">
        <w:rPr>
          <w:rFonts w:cs="Segoe UI"/>
          <w:color w:val="000000"/>
          <w:szCs w:val="24"/>
        </w:rPr>
        <w:t xml:space="preserve">Dadurch wird der Lernstoff auf den Kärtchen immer erst dann in unserem Kopf wieder verstärkt, wenn er zu verblassen droht, wenn man sich also nicht mehr so gut an ihn erinnert. Und wenn man nach etwa einem Monat </w:t>
      </w:r>
      <w:bookmarkStart w:id="153" w:name="_GoBack"/>
      <w:bookmarkEnd w:id="153"/>
      <w:del w:id="154" w:author="Schor David" w:date="2016-03-31T11:00:00Z">
        <w:r w:rsidR="00A4104F" w:rsidRPr="00A4104F" w:rsidDel="00290B4E">
          <w:rPr>
            <w:rFonts w:cs="Segoe UI"/>
            <w:color w:val="000000"/>
            <w:szCs w:val="24"/>
          </w:rPr>
          <w:delText xml:space="preserve">- in diesem zeitlichen Abstand sollte man erst an die letzten Karten in Abschnitt fünf herangehen </w:delText>
        </w:r>
      </w:del>
      <w:r w:rsidR="00A4104F" w:rsidRPr="00A4104F">
        <w:rPr>
          <w:rFonts w:cs="Segoe UI"/>
          <w:color w:val="000000"/>
          <w:szCs w:val="24"/>
        </w:rPr>
        <w:t>- die Kartenfrage sofort beantworten kann, dann ist das beinahe eine gedächtnisps</w:t>
      </w:r>
      <w:r w:rsidR="00A4104F">
        <w:rPr>
          <w:rFonts w:cs="Segoe UI"/>
          <w:color w:val="000000"/>
          <w:szCs w:val="24"/>
        </w:rPr>
        <w:t>ychologische Garantie dafür, dass</w:t>
      </w:r>
      <w:r w:rsidR="00A4104F" w:rsidRPr="00A4104F">
        <w:rPr>
          <w:rFonts w:cs="Segoe UI"/>
          <w:color w:val="000000"/>
          <w:szCs w:val="24"/>
        </w:rPr>
        <w:t xml:space="preserve"> man das auch nach einem Jahr noch können wird!</w:t>
      </w:r>
    </w:p>
    <w:sectPr w:rsidR="002437CA" w:rsidRPr="00127F0B" w:rsidSect="00A4104F">
      <w:headerReference w:type="default" r:id="rId9"/>
      <w:pgSz w:w="11906" w:h="16838"/>
      <w:pgMar w:top="1417" w:right="1417" w:bottom="42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F0F" w:rsidRDefault="00155F0F" w:rsidP="00155F0F">
      <w:pPr>
        <w:spacing w:after="0" w:line="240" w:lineRule="auto"/>
      </w:pPr>
      <w:r>
        <w:separator/>
      </w:r>
    </w:p>
  </w:endnote>
  <w:endnote w:type="continuationSeparator" w:id="0">
    <w:p w:rsidR="00155F0F" w:rsidRDefault="00155F0F" w:rsidP="00155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F0F" w:rsidRDefault="00155F0F" w:rsidP="00155F0F">
      <w:pPr>
        <w:spacing w:after="0" w:line="240" w:lineRule="auto"/>
      </w:pPr>
      <w:r>
        <w:separator/>
      </w:r>
    </w:p>
  </w:footnote>
  <w:footnote w:type="continuationSeparator" w:id="0">
    <w:p w:rsidR="00155F0F" w:rsidRDefault="00155F0F" w:rsidP="00155F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F0F" w:rsidRDefault="00155F0F">
    <w:pPr>
      <w:pStyle w:val="Kopfzeile"/>
    </w:pPr>
    <w:ins w:id="155" w:author="Schor David" w:date="2016-03-31T10:42:00Z">
      <w:r>
        <w:t xml:space="preserve">David Schor / Tim </w:t>
      </w:r>
      <w:proofErr w:type="spellStart"/>
      <w:r>
        <w:t>Leibacher</w:t>
      </w:r>
      <w:proofErr w:type="spellEnd"/>
      <w:r>
        <w:ptab w:relativeTo="margin" w:alignment="center" w:leader="none"/>
      </w:r>
      <w:r>
        <w:ptab w:relativeTo="margin" w:alignment="right" w:leader="none"/>
      </w:r>
      <w:r>
        <w:t>31.03.2016</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F1EF0"/>
    <w:multiLevelType w:val="hybridMultilevel"/>
    <w:tmpl w:val="0D0E2C82"/>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 w15:restartNumberingAfterBreak="0">
    <w:nsid w:val="5C3405ED"/>
    <w:multiLevelType w:val="hybridMultilevel"/>
    <w:tmpl w:val="2F02D2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3A33C36"/>
    <w:multiLevelType w:val="hybridMultilevel"/>
    <w:tmpl w:val="47B66A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21D1334"/>
    <w:multiLevelType w:val="hybridMultilevel"/>
    <w:tmpl w:val="B2C8589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SS">
    <w15:presenceInfo w15:providerId="None" w15:userId="WISS"/>
  </w15:person>
  <w15:person w15:author="Schor David">
    <w15:presenceInfo w15:providerId="AD" w15:userId="S-1-5-21-774677682-3698292928-1481167460-343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0B"/>
    <w:rsid w:val="00036A32"/>
    <w:rsid w:val="00127F0B"/>
    <w:rsid w:val="00155F0F"/>
    <w:rsid w:val="00183536"/>
    <w:rsid w:val="002437CA"/>
    <w:rsid w:val="00290B4E"/>
    <w:rsid w:val="00321955"/>
    <w:rsid w:val="003521A1"/>
    <w:rsid w:val="00380CD3"/>
    <w:rsid w:val="003E69C9"/>
    <w:rsid w:val="00475094"/>
    <w:rsid w:val="00642BAE"/>
    <w:rsid w:val="00656CDD"/>
    <w:rsid w:val="00693557"/>
    <w:rsid w:val="00695319"/>
    <w:rsid w:val="00783787"/>
    <w:rsid w:val="007E6D58"/>
    <w:rsid w:val="00873B34"/>
    <w:rsid w:val="00896EAC"/>
    <w:rsid w:val="009C25EC"/>
    <w:rsid w:val="00A4104F"/>
    <w:rsid w:val="00AB3D97"/>
    <w:rsid w:val="00B509AE"/>
    <w:rsid w:val="00BD2257"/>
    <w:rsid w:val="00CD69AF"/>
    <w:rsid w:val="00D644FD"/>
    <w:rsid w:val="00D64B20"/>
    <w:rsid w:val="00E04605"/>
    <w:rsid w:val="00EA2418"/>
    <w:rsid w:val="00EB2076"/>
    <w:rsid w:val="00FD3B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1994F-C6D2-479B-AA36-7CB6D6BAF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27F0B"/>
    <w:rPr>
      <w:rFonts w:ascii="Segoe UI" w:hAnsi="Segoe U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27F0B"/>
    <w:pPr>
      <w:ind w:left="720"/>
      <w:contextualSpacing/>
    </w:pPr>
  </w:style>
  <w:style w:type="character" w:customStyle="1" w:styleId="apple-converted-space">
    <w:name w:val="apple-converted-space"/>
    <w:basedOn w:val="Absatz-Standardschriftart"/>
    <w:rsid w:val="00A4104F"/>
  </w:style>
  <w:style w:type="character" w:styleId="Hyperlink">
    <w:name w:val="Hyperlink"/>
    <w:basedOn w:val="Absatz-Standardschriftart"/>
    <w:uiPriority w:val="99"/>
    <w:semiHidden/>
    <w:unhideWhenUsed/>
    <w:rsid w:val="00A4104F"/>
    <w:rPr>
      <w:color w:val="0000FF"/>
      <w:u w:val="single"/>
    </w:rPr>
  </w:style>
  <w:style w:type="paragraph" w:styleId="Sprechblasentext">
    <w:name w:val="Balloon Text"/>
    <w:basedOn w:val="Standard"/>
    <w:link w:val="SprechblasentextZchn"/>
    <w:uiPriority w:val="99"/>
    <w:semiHidden/>
    <w:unhideWhenUsed/>
    <w:rsid w:val="00FD3B28"/>
    <w:pPr>
      <w:spacing w:after="0" w:line="240" w:lineRule="auto"/>
    </w:pPr>
    <w:rPr>
      <w:rFonts w:cs="Segoe UI"/>
      <w:sz w:val="18"/>
      <w:szCs w:val="18"/>
    </w:rPr>
  </w:style>
  <w:style w:type="character" w:customStyle="1" w:styleId="SprechblasentextZchn">
    <w:name w:val="Sprechblasentext Zchn"/>
    <w:basedOn w:val="Absatz-Standardschriftart"/>
    <w:link w:val="Sprechblasentext"/>
    <w:uiPriority w:val="99"/>
    <w:semiHidden/>
    <w:rsid w:val="00FD3B28"/>
    <w:rPr>
      <w:rFonts w:ascii="Segoe UI" w:hAnsi="Segoe UI" w:cs="Segoe UI"/>
      <w:sz w:val="18"/>
      <w:szCs w:val="18"/>
    </w:rPr>
  </w:style>
  <w:style w:type="paragraph" w:styleId="Kopfzeile">
    <w:name w:val="header"/>
    <w:basedOn w:val="Standard"/>
    <w:link w:val="KopfzeileZchn"/>
    <w:uiPriority w:val="99"/>
    <w:unhideWhenUsed/>
    <w:rsid w:val="00155F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55F0F"/>
    <w:rPr>
      <w:rFonts w:ascii="Segoe UI" w:hAnsi="Segoe UI"/>
      <w:sz w:val="24"/>
    </w:rPr>
  </w:style>
  <w:style w:type="paragraph" w:styleId="Fuzeile">
    <w:name w:val="footer"/>
    <w:basedOn w:val="Standard"/>
    <w:link w:val="FuzeileZchn"/>
    <w:uiPriority w:val="99"/>
    <w:unhideWhenUsed/>
    <w:rsid w:val="00155F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5F0F"/>
    <w:rPr>
      <w:rFonts w:ascii="Segoe UI" w:hAnsi="Segoe U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2407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Schor David</dc:creator>
  <cp:keywords/>
  <dc:description/>
  <cp:lastModifiedBy>Schor David</cp:lastModifiedBy>
  <cp:revision>32</cp:revision>
  <dcterms:created xsi:type="dcterms:W3CDTF">2016-03-30T11:02:00Z</dcterms:created>
  <dcterms:modified xsi:type="dcterms:W3CDTF">2016-03-31T09:00:00Z</dcterms:modified>
</cp:coreProperties>
</file>